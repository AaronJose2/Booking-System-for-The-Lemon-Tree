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Subroutine view_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</w:delText>
        </w:r>
      </w:del>
    </w:p>
    <w:p w:rsidR="00000000" w:rsidDel="00000000" w:rsidP="00000000" w:rsidRDefault="00000000" w:rsidRPr="00000000" w14:paraId="00000003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structure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StaffID as string</w:delText>
        </w:r>
      </w:del>
    </w:p>
    <w:p w:rsidR="00000000" w:rsidDel="00000000" w:rsidP="00000000" w:rsidRDefault="00000000" w:rsidRPr="00000000" w14:paraId="00000005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Forename as string</w:delText>
        </w:r>
      </w:del>
    </w:p>
    <w:p w:rsidR="00000000" w:rsidDel="00000000" w:rsidP="00000000" w:rsidRDefault="00000000" w:rsidRPr="00000000" w14:paraId="00000006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Surname as string</w:delText>
        </w:r>
      </w:del>
    </w:p>
    <w:p w:rsidR="00000000" w:rsidDel="00000000" w:rsidP="00000000" w:rsidRDefault="00000000" w:rsidRPr="00000000" w14:paraId="00000007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JobTitle as string</w:delText>
        </w:r>
      </w:del>
    </w:p>
    <w:p w:rsidR="00000000" w:rsidDel="00000000" w:rsidP="00000000" w:rsidRDefault="00000000" w:rsidRPr="00000000" w14:paraId="00000008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DateJoined as date</w:delText>
        </w:r>
      </w:del>
    </w:p>
    <w:p w:rsidR="00000000" w:rsidDel="00000000" w:rsidP="00000000" w:rsidRDefault="00000000" w:rsidRPr="00000000" w14:paraId="00000009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DOB as date</w:delText>
        </w:r>
      </w:del>
    </w:p>
    <w:p w:rsidR="00000000" w:rsidDel="00000000" w:rsidP="00000000" w:rsidRDefault="00000000" w:rsidRPr="00000000" w14:paraId="0000000A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TelephoneNum as string</w:delText>
        </w:r>
      </w:del>
    </w:p>
    <w:p w:rsidR="00000000" w:rsidDel="00000000" w:rsidP="00000000" w:rsidRDefault="00000000" w:rsidRPr="00000000" w14:paraId="0000000B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EmerContName as string</w:delText>
        </w:r>
      </w:del>
    </w:p>
    <w:p w:rsidR="00000000" w:rsidDel="00000000" w:rsidP="00000000" w:rsidRDefault="00000000" w:rsidRPr="00000000" w14:paraId="0000000C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EmerContNumber as string</w:delText>
        </w:r>
      </w:del>
    </w:p>
    <w:p w:rsidR="00000000" w:rsidDel="00000000" w:rsidP="00000000" w:rsidRDefault="00000000" w:rsidRPr="00000000" w14:paraId="0000000D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StaffPostcode as string</w:delText>
        </w:r>
      </w:del>
    </w:p>
    <w:p w:rsidR="00000000" w:rsidDel="00000000" w:rsidP="00000000" w:rsidRDefault="00000000" w:rsidRPr="00000000" w14:paraId="0000000E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AddressL1 as string</w:delText>
        </w:r>
      </w:del>
    </w:p>
    <w:p w:rsidR="00000000" w:rsidDel="00000000" w:rsidP="00000000" w:rsidRDefault="00000000" w:rsidRPr="00000000" w14:paraId="0000000F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AddressL2 as string</w:delText>
        </w:r>
      </w:del>
    </w:p>
    <w:p w:rsidR="00000000" w:rsidDel="00000000" w:rsidP="00000000" w:rsidRDefault="00000000" w:rsidRPr="00000000" w14:paraId="00000010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magenta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tab/>
          <w:delText xml:space="preserve">declare City as string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1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delText xml:space="preserve">end structure</w:delText>
        </w:r>
      </w:del>
    </w:p>
    <w:p w:rsidR="00000000" w:rsidDel="00000000" w:rsidP="00000000" w:rsidRDefault="00000000" w:rsidRPr="00000000" w14:paraId="00000012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3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#fetching the list from storage</w:delText>
        </w:r>
      </w:del>
    </w:p>
    <w:p w:rsidR="00000000" w:rsidDel="00000000" w:rsidP="00000000" w:rsidRDefault="00000000" w:rsidRPr="00000000" w14:paraId="00000014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openfile(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StaffDetails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)</w:delText>
        </w:r>
      </w:del>
    </w:p>
    <w:p w:rsidR="00000000" w:rsidDel="00000000" w:rsidP="00000000" w:rsidRDefault="00000000" w:rsidRPr="00000000" w14:paraId="00000015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tab/>
          <w:delText xml:space="preserve">read(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StaffList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)</w:delText>
        </w:r>
      </w:del>
    </w:p>
    <w:p w:rsidR="00000000" w:rsidDel="00000000" w:rsidP="00000000" w:rsidRDefault="00000000" w:rsidRPr="00000000" w14:paraId="00000016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tab/>
          <w:delText xml:space="preserve">temp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StaffList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 =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StaffList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closefile(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StaffDetails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)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8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9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"Enter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 Identification Number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1A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input StaffID</w:delText>
        </w:r>
      </w:del>
    </w:p>
    <w:p w:rsidR="00000000" w:rsidDel="00000000" w:rsidP="00000000" w:rsidRDefault="00000000" w:rsidRPr="00000000" w14:paraId="0000001B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#validation here</w:delText>
        </w:r>
      </w:del>
    </w:p>
    <w:p w:rsidR="00000000" w:rsidDel="00000000" w:rsidP="00000000" w:rsidRDefault="00000000" w:rsidRPr="00000000" w14:paraId="0000001C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D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delText xml:space="preserve">#search function</w:delText>
        </w:r>
      </w:del>
    </w:p>
    <w:p w:rsidR="00000000" w:rsidDel="00000000" w:rsidP="00000000" w:rsidRDefault="00000000" w:rsidRPr="00000000" w14:paraId="0000001E">
      <w:pPr>
        <w:ind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delText xml:space="preserve">n = length(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tempStaffList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delText xml:space="preserve">)</w:delText>
        </w:r>
      </w:del>
    </w:p>
    <w:p w:rsidR="00000000" w:rsidDel="00000000" w:rsidP="00000000" w:rsidRDefault="00000000" w:rsidRPr="00000000" w14:paraId="0000001F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0">
      <w:pPr>
        <w:ind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delText xml:space="preserve">Set lowerBound = 1</w:delText>
        </w:r>
      </w:del>
    </w:p>
    <w:p w:rsidR="00000000" w:rsidDel="00000000" w:rsidP="00000000" w:rsidRDefault="00000000" w:rsidRPr="00000000" w14:paraId="00000021">
      <w:pPr>
        <w:ind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delText xml:space="preserve">Set upperBound = n </w:delText>
        </w:r>
      </w:del>
    </w:p>
    <w:p w:rsidR="00000000" w:rsidDel="00000000" w:rsidP="00000000" w:rsidRDefault="00000000" w:rsidRPr="00000000" w14:paraId="00000022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ind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delText xml:space="preserve">whil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e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StaffID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 not found</w:delText>
        </w:r>
      </w:del>
    </w:p>
    <w:p w:rsidR="00000000" w:rsidDel="00000000" w:rsidP="00000000" w:rsidRDefault="00000000" w:rsidRPr="00000000" w14:paraId="00000024">
      <w:pPr>
        <w:ind w:left="72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if upperBound &lt; lowerBound </w:delText>
        </w:r>
      </w:del>
    </w:p>
    <w:p w:rsidR="00000000" w:rsidDel="00000000" w:rsidP="00000000" w:rsidRDefault="00000000" w:rsidRPr="00000000" w14:paraId="00000025">
      <w:pPr>
        <w:ind w:left="144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Output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StaffID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 + "does not exist".</w:delText>
        </w:r>
      </w:del>
    </w:p>
    <w:p w:rsidR="00000000" w:rsidDel="00000000" w:rsidP="00000000" w:rsidRDefault="00000000" w:rsidRPr="00000000" w14:paraId="00000026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   </w:delText>
        </w:r>
      </w:del>
    </w:p>
    <w:p w:rsidR="00000000" w:rsidDel="00000000" w:rsidP="00000000" w:rsidRDefault="00000000" w:rsidRPr="00000000" w14:paraId="00000027">
      <w:pPr>
        <w:ind w:left="72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set midPoint = lowerBound + ( upperBound - lowerBound ) / 2</w:delText>
        </w:r>
      </w:del>
    </w:p>
    <w:p w:rsidR="00000000" w:rsidDel="00000000" w:rsidP="00000000" w:rsidRDefault="00000000" w:rsidRPr="00000000" w14:paraId="00000028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      </w:delText>
        </w:r>
      </w:del>
    </w:p>
    <w:p w:rsidR="00000000" w:rsidDel="00000000" w:rsidP="00000000" w:rsidRDefault="00000000" w:rsidRPr="00000000" w14:paraId="00000029">
      <w:pPr>
        <w:ind w:left="72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if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tempStaffList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[midPoint] &lt;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StaffID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ind w:left="144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set lowerBound = midPoint + 1</w:delText>
        </w:r>
      </w:del>
    </w:p>
    <w:p w:rsidR="00000000" w:rsidDel="00000000" w:rsidP="00000000" w:rsidRDefault="00000000" w:rsidRPr="00000000" w14:paraId="0000002B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         </w:delText>
        </w:r>
      </w:del>
    </w:p>
    <w:p w:rsidR="00000000" w:rsidDel="00000000" w:rsidP="00000000" w:rsidRDefault="00000000" w:rsidRPr="00000000" w14:paraId="0000002C">
      <w:pPr>
        <w:ind w:left="72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if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tempStaffList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[midPoint] &gt;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StaffID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D">
      <w:pPr>
        <w:ind w:left="144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set upperBound = midPoint - 1 </w:delText>
        </w:r>
      </w:del>
    </w:p>
    <w:p w:rsidR="00000000" w:rsidDel="00000000" w:rsidP="00000000" w:rsidRDefault="00000000" w:rsidRPr="00000000" w14:paraId="0000002E">
      <w:pPr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F">
      <w:pPr>
        <w:ind w:left="72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if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tempStaffList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[midPoint] = 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StaffID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 </w:delText>
        </w:r>
      </w:del>
    </w:p>
    <w:p w:rsidR="00000000" w:rsidDel="00000000" w:rsidP="00000000" w:rsidRDefault="00000000" w:rsidRPr="00000000" w14:paraId="00000030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StaffID = tempStaffList[midPoint][0]</w:delText>
        </w:r>
      </w:del>
    </w:p>
    <w:p w:rsidR="00000000" w:rsidDel="00000000" w:rsidP="00000000" w:rsidRDefault="00000000" w:rsidRPr="00000000" w14:paraId="00000031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Forename = tempStaffList[midPoint][1]</w:delText>
        </w:r>
      </w:del>
    </w:p>
    <w:p w:rsidR="00000000" w:rsidDel="00000000" w:rsidP="00000000" w:rsidRDefault="00000000" w:rsidRPr="00000000" w14:paraId="00000032">
      <w:pPr>
        <w:ind w:left="216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Surname = tempStaffList[midPoint][2]</w:delText>
        </w:r>
      </w:del>
    </w:p>
    <w:p w:rsidR="00000000" w:rsidDel="00000000" w:rsidP="00000000" w:rsidRDefault="00000000" w:rsidRPr="00000000" w14:paraId="00000033">
      <w:pPr>
        <w:ind w:left="144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JobTitle = tempStaffList[midPoint][3]</w:delText>
        </w:r>
      </w:del>
    </w:p>
    <w:p w:rsidR="00000000" w:rsidDel="00000000" w:rsidP="00000000" w:rsidRDefault="00000000" w:rsidRPr="00000000" w14:paraId="00000034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DateJoined = tempStaffList[midPoint][4]</w:delText>
        </w:r>
      </w:del>
    </w:p>
    <w:p w:rsidR="00000000" w:rsidDel="00000000" w:rsidP="00000000" w:rsidRDefault="00000000" w:rsidRPr="00000000" w14:paraId="00000035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DOB= tempStaffList[midPoint][5]</w:delText>
        </w:r>
      </w:del>
    </w:p>
    <w:p w:rsidR="00000000" w:rsidDel="00000000" w:rsidP="00000000" w:rsidRDefault="00000000" w:rsidRPr="00000000" w14:paraId="00000036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TelephoneNum = tempStaffList[midPoint][6]</w:delText>
        </w:r>
      </w:del>
    </w:p>
    <w:p w:rsidR="00000000" w:rsidDel="00000000" w:rsidP="00000000" w:rsidRDefault="00000000" w:rsidRPr="00000000" w14:paraId="00000037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EmerContName = tempStaffList[midPoint][7]</w:delText>
        </w:r>
      </w:del>
    </w:p>
    <w:p w:rsidR="00000000" w:rsidDel="00000000" w:rsidP="00000000" w:rsidRDefault="00000000" w:rsidRPr="00000000" w14:paraId="00000038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EmerContNumber = tempStaffList[midPoint][8]</w:delText>
        </w:r>
      </w:del>
    </w:p>
    <w:p w:rsidR="00000000" w:rsidDel="00000000" w:rsidP="00000000" w:rsidRDefault="00000000" w:rsidRPr="00000000" w14:paraId="00000039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StaffPostcode = tempStaffList[midPoint][9]</w:delText>
        </w:r>
      </w:del>
    </w:p>
    <w:p w:rsidR="00000000" w:rsidDel="00000000" w:rsidP="00000000" w:rsidRDefault="00000000" w:rsidRPr="00000000" w14:paraId="0000003A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AddressL1 = tempStaffList[midPoint][10]</w:delText>
        </w:r>
      </w:del>
    </w:p>
    <w:p w:rsidR="00000000" w:rsidDel="00000000" w:rsidP="00000000" w:rsidRDefault="00000000" w:rsidRPr="00000000" w14:paraId="0000003B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AddressL2 = tempStaffList[midPoint][11]</w:delText>
        </w:r>
      </w:del>
    </w:p>
    <w:p w:rsidR="00000000" w:rsidDel="00000000" w:rsidP="00000000" w:rsidRDefault="00000000" w:rsidRPr="00000000" w14:paraId="0000003C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City = tempStaffList[midPoint][12]</w:delText>
        </w:r>
      </w:del>
    </w:p>
    <w:p w:rsidR="00000000" w:rsidDel="00000000" w:rsidP="00000000" w:rsidRDefault="00000000" w:rsidRPr="00000000" w14:paraId="0000003D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E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"StaffID = " + str(StaffID)</w:delText>
        </w:r>
      </w:del>
    </w:p>
    <w:p w:rsidR="00000000" w:rsidDel="00000000" w:rsidP="00000000" w:rsidRDefault="00000000" w:rsidRPr="00000000" w14:paraId="0000003F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"Forename = " + str(Forename)</w:delText>
        </w:r>
      </w:del>
    </w:p>
    <w:p w:rsidR="00000000" w:rsidDel="00000000" w:rsidP="00000000" w:rsidRDefault="00000000" w:rsidRPr="00000000" w14:paraId="00000040">
      <w:pPr>
        <w:ind w:left="216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Output "Surname = " + str(Surname)</w:delText>
        </w:r>
      </w:del>
    </w:p>
    <w:p w:rsidR="00000000" w:rsidDel="00000000" w:rsidP="00000000" w:rsidRDefault="00000000" w:rsidRPr="00000000" w14:paraId="00000041">
      <w:pPr>
        <w:ind w:left="144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Output "JobTitle = " + str(JobTitle)</w:delText>
        </w:r>
      </w:del>
    </w:p>
    <w:p w:rsidR="00000000" w:rsidDel="00000000" w:rsidP="00000000" w:rsidRDefault="00000000" w:rsidRPr="00000000" w14:paraId="00000042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"DateJoined = " + str(DateJoined)</w:delText>
        </w:r>
      </w:del>
    </w:p>
    <w:p w:rsidR="00000000" w:rsidDel="00000000" w:rsidP="00000000" w:rsidRDefault="00000000" w:rsidRPr="00000000" w14:paraId="00000043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"DOB = " + str(DOB)</w:delText>
        </w:r>
      </w:del>
    </w:p>
    <w:p w:rsidR="00000000" w:rsidDel="00000000" w:rsidP="00000000" w:rsidRDefault="00000000" w:rsidRPr="00000000" w14:paraId="00000044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delText xml:space="preserve">Output "TelephoneNum = " + str(TelephoneNum)</w:delText>
        </w:r>
      </w:del>
    </w:p>
    <w:p w:rsidR="00000000" w:rsidDel="00000000" w:rsidP="00000000" w:rsidRDefault="00000000" w:rsidRPr="00000000" w14:paraId="00000045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delText xml:space="preserve">Output "EmerContName = " + str(EmerContName)</w:delText>
        </w:r>
      </w:del>
    </w:p>
    <w:p w:rsidR="00000000" w:rsidDel="00000000" w:rsidP="00000000" w:rsidRDefault="00000000" w:rsidRPr="00000000" w14:paraId="00000046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delText xml:space="preserve">Output "EmerContNumber = " + str(EmerContNumber)</w:delText>
        </w:r>
      </w:del>
    </w:p>
    <w:p w:rsidR="00000000" w:rsidDel="00000000" w:rsidP="00000000" w:rsidRDefault="00000000" w:rsidRPr="00000000" w14:paraId="00000047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  <w:highlight w:val="white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ab/>
          <w:delText xml:space="preserve">Output "StaffPostcode = " + str(StaffPostcode)</w:delText>
        </w:r>
      </w:del>
    </w:p>
    <w:p w:rsidR="00000000" w:rsidDel="00000000" w:rsidP="00000000" w:rsidRDefault="00000000" w:rsidRPr="00000000" w14:paraId="00000048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"AddressL1 = " + str(AddressL1)</w:delText>
        </w:r>
      </w:del>
    </w:p>
    <w:p w:rsidR="00000000" w:rsidDel="00000000" w:rsidP="00000000" w:rsidRDefault="00000000" w:rsidRPr="00000000" w14:paraId="00000049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"AddressL2 = " + str(AddressL2)</w:delText>
        </w:r>
      </w:del>
    </w:p>
    <w:p w:rsidR="00000000" w:rsidDel="00000000" w:rsidP="00000000" w:rsidRDefault="00000000" w:rsidRPr="00000000" w14:paraId="0000004A">
      <w:pPr>
        <w:ind w:left="1440" w:firstLine="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ab/>
          <w:delText xml:space="preserve">Output "City = " + str(City)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B">
      <w:pPr>
        <w:ind w:left="2160"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C">
      <w:pPr>
        <w:ind w:firstLine="720"/>
        <w:rPr>
          <w:del w:author="C Mitchell" w:id="0" w:date="2023-02-03T12:14:35Z"/>
          <w:rFonts w:ascii="Courier New" w:cs="Courier New" w:eastAsia="Courier New" w:hAnsi="Courier New"/>
          <w:sz w:val="21"/>
          <w:szCs w:val="21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end while</w:delText>
        </w:r>
      </w:del>
    </w:p>
    <w:p w:rsidR="00000000" w:rsidDel="00000000" w:rsidP="00000000" w:rsidRDefault="00000000" w:rsidRPr="00000000" w14:paraId="0000004D">
      <w:pPr>
        <w:rPr>
          <w:del w:author="C Mitchell" w:id="0" w:date="2023-02-03T12:14:35Z"/>
        </w:rPr>
      </w:pPr>
      <w:del w:author="C Mitchell" w:id="0" w:date="2023-02-03T12:14:35Z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end view_</w:delText>
        </w:r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delText xml:space="preserve">Staff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